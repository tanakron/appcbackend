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7C35" w14:textId="7A2EF602" w:rsidR="00AF358B" w:rsidRPr="00974069" w:rsidRDefault="00AF358B" w:rsidP="00AF358B">
      <w:pPr>
        <w:rPr>
          <w:rFonts w:ascii="Times New Roman" w:hAnsi="Times New Roman" w:cs="Times New Roman"/>
        </w:rPr>
      </w:pPr>
      <w:r w:rsidRPr="00974069">
        <w:rPr>
          <w:rFonts w:ascii="Times New Roman" w:hAnsi="Times New Roman" w:cs="Times New Roman"/>
        </w:rPr>
        <w:t xml:space="preserve">IMPACT OF HOT WEATHER CONDITIONS ON PERFORMANCE AND CARCASS YIELD OF </w:t>
      </w:r>
      <w:r w:rsidRPr="00974069">
        <w:rPr>
          <w:rFonts w:ascii="Times New Roman" w:hAnsi="Times New Roman" w:cs="Times New Roman"/>
          <w:color w:val="000000" w:themeColor="text1"/>
        </w:rPr>
        <w:t xml:space="preserve">ROSS 308 </w:t>
      </w:r>
      <w:r w:rsidR="00FA6F8E">
        <w:rPr>
          <w:rFonts w:ascii="Times New Roman" w:hAnsi="Times New Roman" w:cs="Times New Roman"/>
        </w:rPr>
        <w:t>BROILERS FED ZN AND CR</w:t>
      </w:r>
      <w:r w:rsidRPr="00974069">
        <w:rPr>
          <w:rFonts w:ascii="Times New Roman" w:hAnsi="Times New Roman" w:cs="Times New Roman"/>
        </w:rPr>
        <w:t xml:space="preserve"> AMINO ACID COMPLEXES. Marco </w:t>
      </w:r>
      <w:proofErr w:type="spellStart"/>
      <w:r w:rsidRPr="00974069">
        <w:rPr>
          <w:rFonts w:ascii="Times New Roman" w:hAnsi="Times New Roman" w:cs="Times New Roman"/>
        </w:rPr>
        <w:t>Rebollo</w:t>
      </w:r>
      <w:proofErr w:type="spellEnd"/>
      <w:r w:rsidRPr="00974069">
        <w:rPr>
          <w:rFonts w:ascii="Times New Roman" w:hAnsi="Times New Roman" w:cs="Times New Roman"/>
        </w:rPr>
        <w:t xml:space="preserve">, </w:t>
      </w:r>
      <w:r w:rsidRPr="00974069">
        <w:rPr>
          <w:rFonts w:ascii="Times New Roman" w:hAnsi="Times New Roman" w:cs="Times New Roman"/>
          <w:u w:val="single"/>
        </w:rPr>
        <w:t>Alba Fireman</w:t>
      </w:r>
      <w:r w:rsidRPr="00974069">
        <w:rPr>
          <w:rFonts w:ascii="Times New Roman" w:hAnsi="Times New Roman" w:cs="Times New Roman"/>
        </w:rPr>
        <w:t xml:space="preserve">, Thim Cheng, </w:t>
      </w:r>
      <w:r w:rsidR="006E0A80">
        <w:rPr>
          <w:rFonts w:ascii="Times New Roman" w:hAnsi="Times New Roman" w:cs="Times New Roman"/>
        </w:rPr>
        <w:t xml:space="preserve">Cheng </w:t>
      </w:r>
      <w:proofErr w:type="spellStart"/>
      <w:r w:rsidR="006E0A80">
        <w:rPr>
          <w:rFonts w:ascii="Times New Roman" w:hAnsi="Times New Roman" w:cs="Times New Roman"/>
        </w:rPr>
        <w:t>Zang</w:t>
      </w:r>
      <w:proofErr w:type="spellEnd"/>
      <w:r w:rsidR="006E0A80">
        <w:rPr>
          <w:rFonts w:ascii="Times New Roman" w:hAnsi="Times New Roman" w:cs="Times New Roman"/>
        </w:rPr>
        <w:t xml:space="preserve">, </w:t>
      </w:r>
      <w:r w:rsidRPr="00974069">
        <w:rPr>
          <w:rFonts w:ascii="Times New Roman" w:hAnsi="Times New Roman" w:cs="Times New Roman"/>
        </w:rPr>
        <w:t>Leonardo Linares</w:t>
      </w:r>
      <w:r w:rsidR="006E0A80">
        <w:rPr>
          <w:rFonts w:ascii="Times New Roman" w:hAnsi="Times New Roman" w:cs="Times New Roman"/>
        </w:rPr>
        <w:t xml:space="preserve">, Duarte </w:t>
      </w:r>
      <w:proofErr w:type="spellStart"/>
      <w:r w:rsidR="006E0A80">
        <w:rPr>
          <w:rFonts w:ascii="Times New Roman" w:hAnsi="Times New Roman" w:cs="Times New Roman"/>
        </w:rPr>
        <w:t>Neves</w:t>
      </w:r>
      <w:proofErr w:type="spellEnd"/>
      <w:ins w:id="0" w:author="Alba Fireman" w:date="2017-10-16T11:50:00Z">
        <w:r w:rsidR="0018378C">
          <w:rPr>
            <w:rFonts w:ascii="Times New Roman" w:hAnsi="Times New Roman" w:cs="Times New Roman"/>
          </w:rPr>
          <w:t xml:space="preserve">, </w:t>
        </w:r>
        <w:r w:rsidR="0018378C" w:rsidRPr="0018378C">
          <w:rPr>
            <w:rFonts w:ascii="Times New Roman" w:hAnsi="Times New Roman" w:cs="Times New Roman"/>
            <w:rPrChange w:id="1" w:author="Alba Fireman" w:date="2017-10-16T11:50:00Z">
              <w:rPr>
                <w:rFonts w:ascii="Times New Roman" w:hAnsi="Times New Roman" w:cs="Times New Roman"/>
                <w:u w:val="single"/>
              </w:rPr>
            </w:rPrChange>
          </w:rPr>
          <w:t>Terry Ward</w:t>
        </w:r>
      </w:ins>
      <w:r w:rsidR="006E0A80">
        <w:rPr>
          <w:rFonts w:ascii="Times New Roman" w:hAnsi="Times New Roman" w:cs="Times New Roman"/>
        </w:rPr>
        <w:t xml:space="preserve"> </w:t>
      </w:r>
      <w:r w:rsidR="00FA2586" w:rsidRPr="00974069">
        <w:rPr>
          <w:rFonts w:ascii="Times New Roman" w:hAnsi="Times New Roman" w:cs="Times New Roman"/>
        </w:rPr>
        <w:t>(Zinpro Corporation, Eden Prairie, MN, USA)</w:t>
      </w:r>
      <w:r w:rsidRPr="00974069">
        <w:rPr>
          <w:rFonts w:ascii="Times New Roman" w:hAnsi="Times New Roman" w:cs="Times New Roman"/>
        </w:rPr>
        <w:t>.</w:t>
      </w:r>
    </w:p>
    <w:p w14:paraId="53CBCFE6" w14:textId="77777777" w:rsidR="00AF358B" w:rsidRPr="00974069" w:rsidRDefault="00AF358B" w:rsidP="00AF358B">
      <w:pPr>
        <w:rPr>
          <w:rFonts w:ascii="Times New Roman" w:hAnsi="Times New Roman" w:cs="Times New Roman"/>
        </w:rPr>
      </w:pPr>
    </w:p>
    <w:p w14:paraId="4CF391CE" w14:textId="111DF248" w:rsidR="00AF358B" w:rsidRDefault="0055339A" w:rsidP="00AF358B">
      <w:pPr>
        <w:rPr>
          <w:rFonts w:ascii="Times New Roman" w:hAnsi="Times New Roman" w:cs="Times New Roman"/>
        </w:rPr>
      </w:pPr>
      <w:r w:rsidRPr="00974069">
        <w:rPr>
          <w:rFonts w:ascii="Times New Roman" w:hAnsi="Times New Roman" w:cs="Times New Roman"/>
        </w:rPr>
        <w:t>Heat stress is damaging for poultry production</w:t>
      </w:r>
      <w:r w:rsidR="001D5170" w:rsidRPr="00974069">
        <w:rPr>
          <w:rFonts w:ascii="Times New Roman" w:hAnsi="Times New Roman" w:cs="Times New Roman"/>
        </w:rPr>
        <w:t xml:space="preserve"> </w:t>
      </w:r>
      <w:r w:rsidR="00114F61">
        <w:rPr>
          <w:rFonts w:ascii="Times New Roman" w:hAnsi="Times New Roman" w:cs="Times New Roman"/>
        </w:rPr>
        <w:t>with</w:t>
      </w:r>
      <w:r w:rsidR="001D5170" w:rsidRPr="00974069">
        <w:rPr>
          <w:rFonts w:ascii="Times New Roman" w:hAnsi="Times New Roman" w:cs="Times New Roman"/>
        </w:rPr>
        <w:t xml:space="preserve"> adverse</w:t>
      </w:r>
      <w:r w:rsidR="00114F61">
        <w:rPr>
          <w:rFonts w:ascii="Times New Roman" w:hAnsi="Times New Roman" w:cs="Times New Roman"/>
        </w:rPr>
        <w:t xml:space="preserve"> consequences on</w:t>
      </w:r>
      <w:r w:rsidR="001D5170" w:rsidRPr="00974069">
        <w:rPr>
          <w:rFonts w:ascii="Times New Roman" w:hAnsi="Times New Roman" w:cs="Times New Roman"/>
        </w:rPr>
        <w:t xml:space="preserve"> growth performance</w:t>
      </w:r>
      <w:r w:rsidRPr="00974069">
        <w:rPr>
          <w:rFonts w:ascii="Times New Roman" w:hAnsi="Times New Roman" w:cs="Times New Roman"/>
        </w:rPr>
        <w:t xml:space="preserve">. </w:t>
      </w:r>
      <w:r w:rsidR="0043044F">
        <w:rPr>
          <w:rFonts w:ascii="Times New Roman" w:hAnsi="Times New Roman" w:cs="Times New Roman"/>
        </w:rPr>
        <w:t xml:space="preserve">The effect </w:t>
      </w:r>
      <w:r w:rsidR="00114F61">
        <w:rPr>
          <w:rFonts w:ascii="Times New Roman" w:hAnsi="Times New Roman" w:cs="Times New Roman"/>
        </w:rPr>
        <w:t xml:space="preserve">of </w:t>
      </w:r>
      <w:r w:rsidR="0043044F">
        <w:rPr>
          <w:rFonts w:ascii="Times New Roman" w:hAnsi="Times New Roman" w:cs="Times New Roman"/>
        </w:rPr>
        <w:t xml:space="preserve">broiler diets </w:t>
      </w:r>
      <w:r w:rsidR="007D3E33">
        <w:rPr>
          <w:rFonts w:ascii="Times New Roman" w:hAnsi="Times New Roman" w:cs="Times New Roman"/>
        </w:rPr>
        <w:t>supplemented</w:t>
      </w:r>
      <w:r w:rsidR="0043044F">
        <w:rPr>
          <w:rFonts w:ascii="Times New Roman" w:hAnsi="Times New Roman" w:cs="Times New Roman"/>
        </w:rPr>
        <w:t xml:space="preserve"> with </w:t>
      </w:r>
      <w:r w:rsidR="0043044F" w:rsidRPr="00974069">
        <w:rPr>
          <w:rFonts w:ascii="Times New Roman" w:hAnsi="Times New Roman" w:cs="Times New Roman"/>
        </w:rPr>
        <w:t>Zn</w:t>
      </w:r>
      <w:r w:rsidR="00114F61" w:rsidRPr="00974069">
        <w:rPr>
          <w:rFonts w:ascii="Times New Roman" w:hAnsi="Times New Roman" w:cs="Times New Roman"/>
        </w:rPr>
        <w:t xml:space="preserve"> and </w:t>
      </w:r>
      <w:r w:rsidR="0043044F" w:rsidRPr="00974069">
        <w:rPr>
          <w:rFonts w:ascii="Times New Roman" w:hAnsi="Times New Roman" w:cs="Times New Roman"/>
        </w:rPr>
        <w:t xml:space="preserve">Cr </w:t>
      </w:r>
      <w:r w:rsidR="00114F61" w:rsidRPr="00974069">
        <w:rPr>
          <w:rFonts w:ascii="Times New Roman" w:hAnsi="Times New Roman" w:cs="Times New Roman"/>
        </w:rPr>
        <w:t xml:space="preserve">amino acid complexes </w:t>
      </w:r>
      <w:r w:rsidR="00114F61">
        <w:rPr>
          <w:rFonts w:ascii="Times New Roman" w:hAnsi="Times New Roman" w:cs="Times New Roman"/>
        </w:rPr>
        <w:t xml:space="preserve">in </w:t>
      </w:r>
      <w:r w:rsidR="0043044F">
        <w:rPr>
          <w:rFonts w:ascii="Times New Roman" w:hAnsi="Times New Roman" w:cs="Times New Roman"/>
        </w:rPr>
        <w:t>hot weather</w:t>
      </w:r>
      <w:r w:rsidR="00114F61">
        <w:rPr>
          <w:rFonts w:ascii="Times New Roman" w:hAnsi="Times New Roman" w:cs="Times New Roman"/>
        </w:rPr>
        <w:t xml:space="preserve"> </w:t>
      </w:r>
      <w:r w:rsidR="0043044F">
        <w:rPr>
          <w:rFonts w:ascii="Times New Roman" w:hAnsi="Times New Roman" w:cs="Times New Roman"/>
        </w:rPr>
        <w:t>conditions (</w:t>
      </w:r>
      <w:r w:rsidR="0043044F" w:rsidRPr="00974069">
        <w:rPr>
          <w:rFonts w:ascii="Times New Roman" w:hAnsi="Times New Roman" w:cs="Times New Roman"/>
        </w:rPr>
        <w:t>28 to 35</w:t>
      </w:r>
      <w:r w:rsidR="0043044F" w:rsidRPr="00974069">
        <w:rPr>
          <w:rFonts w:ascii="Times New Roman" w:hAnsi="Times New Roman" w:cs="Times New Roman"/>
          <w:b/>
          <w:color w:val="000000"/>
        </w:rPr>
        <w:t>°</w:t>
      </w:r>
      <w:r w:rsidR="0043044F" w:rsidRPr="00974069">
        <w:rPr>
          <w:rFonts w:ascii="Times New Roman" w:hAnsi="Times New Roman" w:cs="Times New Roman"/>
          <w:color w:val="000000"/>
        </w:rPr>
        <w:t>C and 80 to 90% of relative humidity</w:t>
      </w:r>
      <w:r w:rsidR="0043044F">
        <w:rPr>
          <w:rFonts w:ascii="Times New Roman" w:hAnsi="Times New Roman" w:cs="Times New Roman"/>
          <w:color w:val="000000"/>
        </w:rPr>
        <w:t>)</w:t>
      </w:r>
      <w:r w:rsidR="0043044F">
        <w:rPr>
          <w:rFonts w:ascii="Times New Roman" w:hAnsi="Times New Roman" w:cs="Times New Roman"/>
        </w:rPr>
        <w:t xml:space="preserve"> was</w:t>
      </w:r>
      <w:r w:rsidR="001D5170" w:rsidRPr="00974069">
        <w:rPr>
          <w:rFonts w:ascii="Times New Roman" w:hAnsi="Times New Roman" w:cs="Times New Roman"/>
        </w:rPr>
        <w:t xml:space="preserve"> evaluated. Ross 308 one</w:t>
      </w:r>
      <w:r w:rsidR="00DC08F1">
        <w:rPr>
          <w:rFonts w:ascii="Times New Roman" w:hAnsi="Times New Roman" w:cs="Times New Roman"/>
        </w:rPr>
        <w:t>-</w:t>
      </w:r>
      <w:r w:rsidR="001D5170" w:rsidRPr="00974069">
        <w:rPr>
          <w:rFonts w:ascii="Times New Roman" w:hAnsi="Times New Roman" w:cs="Times New Roman"/>
        </w:rPr>
        <w:t>day</w:t>
      </w:r>
      <w:r w:rsidR="00DC08F1">
        <w:rPr>
          <w:rFonts w:ascii="Times New Roman" w:hAnsi="Times New Roman" w:cs="Times New Roman"/>
        </w:rPr>
        <w:t>-old</w:t>
      </w:r>
      <w:r w:rsidR="001D5170" w:rsidRPr="00974069">
        <w:rPr>
          <w:rFonts w:ascii="Times New Roman" w:hAnsi="Times New Roman" w:cs="Times New Roman"/>
        </w:rPr>
        <w:t xml:space="preserve"> chicks (840 ma</w:t>
      </w:r>
      <w:r w:rsidR="0043044F">
        <w:rPr>
          <w:rFonts w:ascii="Times New Roman" w:hAnsi="Times New Roman" w:cs="Times New Roman"/>
        </w:rPr>
        <w:t>le</w:t>
      </w:r>
      <w:r w:rsidR="008C7398">
        <w:rPr>
          <w:rFonts w:ascii="Times New Roman" w:hAnsi="Times New Roman" w:cs="Times New Roman"/>
        </w:rPr>
        <w:t>s and</w:t>
      </w:r>
      <w:r w:rsidR="0043044F">
        <w:rPr>
          <w:rFonts w:ascii="Times New Roman" w:hAnsi="Times New Roman" w:cs="Times New Roman"/>
        </w:rPr>
        <w:t xml:space="preserve"> 840 females)</w:t>
      </w:r>
      <w:r w:rsidR="00114F61">
        <w:rPr>
          <w:rFonts w:ascii="Times New Roman" w:hAnsi="Times New Roman" w:cs="Times New Roman"/>
        </w:rPr>
        <w:t xml:space="preserve"> </w:t>
      </w:r>
      <w:r w:rsidR="001D5170" w:rsidRPr="00974069">
        <w:rPr>
          <w:rFonts w:ascii="Times New Roman" w:hAnsi="Times New Roman" w:cs="Times New Roman"/>
        </w:rPr>
        <w:t xml:space="preserve">were placed </w:t>
      </w:r>
      <w:r w:rsidR="008E7139" w:rsidRPr="00974069">
        <w:rPr>
          <w:rFonts w:ascii="Times New Roman" w:hAnsi="Times New Roman" w:cs="Times New Roman"/>
        </w:rPr>
        <w:t xml:space="preserve">in 42 floor pens in a randomized block design with 14 replicates, 20 birds/replicate and </w:t>
      </w:r>
      <w:r w:rsidR="006B2753">
        <w:rPr>
          <w:rFonts w:ascii="Times New Roman" w:hAnsi="Times New Roman" w:cs="Times New Roman"/>
        </w:rPr>
        <w:t>3</w:t>
      </w:r>
      <w:r w:rsidR="008E7139" w:rsidRPr="00974069">
        <w:rPr>
          <w:rFonts w:ascii="Times New Roman" w:hAnsi="Times New Roman" w:cs="Times New Roman"/>
        </w:rPr>
        <w:t xml:space="preserve"> treatments. Birds were fed diets containing: </w:t>
      </w:r>
      <w:r w:rsidR="00BF22A5" w:rsidRPr="00974069">
        <w:rPr>
          <w:rFonts w:ascii="Times New Roman" w:hAnsi="Times New Roman" w:cs="Times New Roman"/>
        </w:rPr>
        <w:t>120</w:t>
      </w:r>
      <w:r w:rsidR="00DC08F1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 xml:space="preserve">ppm Zn </w:t>
      </w:r>
      <w:r w:rsidR="00DC08F1">
        <w:rPr>
          <w:rFonts w:ascii="Times New Roman" w:hAnsi="Times New Roman" w:cs="Times New Roman"/>
        </w:rPr>
        <w:t>from</w:t>
      </w:r>
      <w:r w:rsidR="00BF22A5" w:rsidRPr="00974069">
        <w:rPr>
          <w:rFonts w:ascii="Times New Roman" w:hAnsi="Times New Roman" w:cs="Times New Roman"/>
        </w:rPr>
        <w:t xml:space="preserve"> ZnSO</w:t>
      </w:r>
      <w:r w:rsidR="00BF22A5" w:rsidRPr="00974069">
        <w:rPr>
          <w:rFonts w:ascii="Times New Roman" w:hAnsi="Times New Roman" w:cs="Times New Roman"/>
          <w:vertAlign w:val="subscript"/>
        </w:rPr>
        <w:t>4</w:t>
      </w:r>
      <w:r w:rsidR="00BF22A5" w:rsidRPr="00974069">
        <w:rPr>
          <w:rFonts w:ascii="Times New Roman" w:hAnsi="Times New Roman" w:cs="Times New Roman"/>
        </w:rPr>
        <w:t xml:space="preserve"> + </w:t>
      </w:r>
      <w:r w:rsidR="008E7139" w:rsidRPr="00974069">
        <w:rPr>
          <w:rFonts w:ascii="Times New Roman" w:hAnsi="Times New Roman" w:cs="Times New Roman"/>
        </w:rPr>
        <w:t xml:space="preserve">800 ppb Cr </w:t>
      </w:r>
      <w:r w:rsidR="00DC08F1">
        <w:rPr>
          <w:rFonts w:ascii="Times New Roman" w:hAnsi="Times New Roman" w:cs="Times New Roman"/>
        </w:rPr>
        <w:t>from</w:t>
      </w:r>
      <w:r w:rsidR="008E7139" w:rsidRPr="00974069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 xml:space="preserve">Cr </w:t>
      </w:r>
      <w:r w:rsidR="00DC08F1">
        <w:rPr>
          <w:rFonts w:ascii="Times New Roman" w:hAnsi="Times New Roman" w:cs="Times New Roman"/>
        </w:rPr>
        <w:t>p</w:t>
      </w:r>
      <w:r w:rsidR="00BF22A5" w:rsidRPr="00974069">
        <w:rPr>
          <w:rFonts w:ascii="Times New Roman" w:hAnsi="Times New Roman" w:cs="Times New Roman"/>
        </w:rPr>
        <w:t>icolinate (</w:t>
      </w:r>
      <w:r w:rsidR="00974069">
        <w:rPr>
          <w:rFonts w:ascii="Times New Roman" w:hAnsi="Times New Roman" w:cs="Times New Roman"/>
        </w:rPr>
        <w:t>Control</w:t>
      </w:r>
      <w:r w:rsidR="00BF22A5" w:rsidRPr="00974069">
        <w:rPr>
          <w:rFonts w:ascii="Times New Roman" w:hAnsi="Times New Roman" w:cs="Times New Roman"/>
        </w:rPr>
        <w:t>), 120</w:t>
      </w:r>
      <w:r w:rsidR="00DC08F1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 xml:space="preserve">ppm </w:t>
      </w:r>
      <w:r w:rsidR="00DC08F1">
        <w:rPr>
          <w:rFonts w:ascii="Times New Roman" w:hAnsi="Times New Roman" w:cs="Times New Roman"/>
        </w:rPr>
        <w:t>Zn from</w:t>
      </w:r>
      <w:r w:rsidR="00BF22A5" w:rsidRPr="00974069">
        <w:rPr>
          <w:rFonts w:ascii="Times New Roman" w:hAnsi="Times New Roman" w:cs="Times New Roman"/>
        </w:rPr>
        <w:t xml:space="preserve"> ZnSO</w:t>
      </w:r>
      <w:r w:rsidR="00BF22A5" w:rsidRPr="00974069">
        <w:rPr>
          <w:rFonts w:ascii="Times New Roman" w:hAnsi="Times New Roman" w:cs="Times New Roman"/>
          <w:vertAlign w:val="subscript"/>
        </w:rPr>
        <w:t xml:space="preserve">4 </w:t>
      </w:r>
      <w:r w:rsidR="00BF22A5" w:rsidRPr="00974069">
        <w:rPr>
          <w:rFonts w:ascii="Times New Roman" w:hAnsi="Times New Roman" w:cs="Times New Roman"/>
        </w:rPr>
        <w:t>+ 800</w:t>
      </w:r>
      <w:r w:rsidR="00DC08F1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 xml:space="preserve">ppb </w:t>
      </w:r>
      <w:r w:rsidR="00974069">
        <w:rPr>
          <w:rFonts w:ascii="Times New Roman" w:hAnsi="Times New Roman" w:cs="Times New Roman"/>
        </w:rPr>
        <w:t xml:space="preserve">Cr </w:t>
      </w:r>
      <w:r w:rsidR="00DC08F1">
        <w:rPr>
          <w:rFonts w:ascii="Times New Roman" w:hAnsi="Times New Roman" w:cs="Times New Roman"/>
        </w:rPr>
        <w:t xml:space="preserve">from </w:t>
      </w:r>
      <w:r w:rsidR="00974069">
        <w:rPr>
          <w:rFonts w:ascii="Times New Roman" w:hAnsi="Times New Roman" w:cs="Times New Roman"/>
        </w:rPr>
        <w:t>Cr</w:t>
      </w:r>
      <w:r w:rsidR="00DC08F1">
        <w:rPr>
          <w:rFonts w:ascii="Times New Roman" w:hAnsi="Times New Roman" w:cs="Times New Roman"/>
        </w:rPr>
        <w:t xml:space="preserve"> m</w:t>
      </w:r>
      <w:r w:rsidR="00974069">
        <w:rPr>
          <w:rFonts w:ascii="Times New Roman" w:hAnsi="Times New Roman" w:cs="Times New Roman"/>
        </w:rPr>
        <w:t>ethionine</w:t>
      </w:r>
      <w:r w:rsidR="00DC08F1">
        <w:rPr>
          <w:rFonts w:ascii="Times New Roman" w:hAnsi="Times New Roman" w:cs="Times New Roman"/>
        </w:rPr>
        <w:t xml:space="preserve"> (CrMet),</w:t>
      </w:r>
      <w:r w:rsidR="00974069">
        <w:rPr>
          <w:rFonts w:ascii="Times New Roman" w:hAnsi="Times New Roman" w:cs="Times New Roman"/>
        </w:rPr>
        <w:t xml:space="preserve"> </w:t>
      </w:r>
      <w:r w:rsidR="00155CF8" w:rsidRPr="00974069">
        <w:rPr>
          <w:rFonts w:ascii="Times New Roman" w:hAnsi="Times New Roman" w:cs="Times New Roman"/>
        </w:rPr>
        <w:t>or</w:t>
      </w:r>
      <w:r w:rsidR="00BF22A5" w:rsidRPr="00974069">
        <w:rPr>
          <w:rFonts w:ascii="Times New Roman" w:hAnsi="Times New Roman" w:cs="Times New Roman"/>
        </w:rPr>
        <w:t xml:space="preserve"> 80</w:t>
      </w:r>
      <w:r w:rsidR="00DC08F1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 xml:space="preserve">ppm Zn </w:t>
      </w:r>
      <w:r w:rsidR="00DC08F1">
        <w:rPr>
          <w:rFonts w:ascii="Times New Roman" w:hAnsi="Times New Roman" w:cs="Times New Roman"/>
        </w:rPr>
        <w:t>from</w:t>
      </w:r>
      <w:r w:rsidR="00BF22A5" w:rsidRPr="00974069">
        <w:rPr>
          <w:rFonts w:ascii="Times New Roman" w:hAnsi="Times New Roman" w:cs="Times New Roman"/>
        </w:rPr>
        <w:t xml:space="preserve"> Zn </w:t>
      </w:r>
      <w:r w:rsidR="00DC08F1">
        <w:rPr>
          <w:rFonts w:ascii="Times New Roman" w:hAnsi="Times New Roman" w:cs="Times New Roman"/>
        </w:rPr>
        <w:t>a</w:t>
      </w:r>
      <w:r w:rsidR="00BF22A5" w:rsidRPr="00974069">
        <w:rPr>
          <w:rFonts w:ascii="Times New Roman" w:hAnsi="Times New Roman" w:cs="Times New Roman"/>
        </w:rPr>
        <w:t xml:space="preserve">mino </w:t>
      </w:r>
      <w:r w:rsidR="00DC08F1">
        <w:rPr>
          <w:rFonts w:ascii="Times New Roman" w:hAnsi="Times New Roman" w:cs="Times New Roman"/>
        </w:rPr>
        <w:t>a</w:t>
      </w:r>
      <w:r w:rsidR="00BF22A5" w:rsidRPr="00974069">
        <w:rPr>
          <w:rFonts w:ascii="Times New Roman" w:hAnsi="Times New Roman" w:cs="Times New Roman"/>
        </w:rPr>
        <w:t xml:space="preserve">cid </w:t>
      </w:r>
      <w:r w:rsidR="00DC08F1">
        <w:rPr>
          <w:rFonts w:ascii="Times New Roman" w:hAnsi="Times New Roman" w:cs="Times New Roman"/>
        </w:rPr>
        <w:t>c</w:t>
      </w:r>
      <w:r w:rsidR="00BF22A5" w:rsidRPr="00974069">
        <w:rPr>
          <w:rFonts w:ascii="Times New Roman" w:hAnsi="Times New Roman" w:cs="Times New Roman"/>
        </w:rPr>
        <w:t>omplex + 500</w:t>
      </w:r>
      <w:r w:rsidR="00DC08F1">
        <w:rPr>
          <w:rFonts w:ascii="Times New Roman" w:hAnsi="Times New Roman" w:cs="Times New Roman"/>
        </w:rPr>
        <w:t xml:space="preserve"> </w:t>
      </w:r>
      <w:r w:rsidR="00BF22A5" w:rsidRPr="00974069">
        <w:rPr>
          <w:rFonts w:ascii="Times New Roman" w:hAnsi="Times New Roman" w:cs="Times New Roman"/>
        </w:rPr>
        <w:t>p</w:t>
      </w:r>
      <w:r w:rsidR="00974069">
        <w:rPr>
          <w:rFonts w:ascii="Times New Roman" w:hAnsi="Times New Roman" w:cs="Times New Roman"/>
        </w:rPr>
        <w:t xml:space="preserve">pb Cr </w:t>
      </w:r>
      <w:r w:rsidR="00DC08F1">
        <w:rPr>
          <w:rFonts w:ascii="Times New Roman" w:hAnsi="Times New Roman" w:cs="Times New Roman"/>
        </w:rPr>
        <w:t>from</w:t>
      </w:r>
      <w:r w:rsidR="00974069">
        <w:rPr>
          <w:rFonts w:ascii="Times New Roman" w:hAnsi="Times New Roman" w:cs="Times New Roman"/>
        </w:rPr>
        <w:t xml:space="preserve"> Cr</w:t>
      </w:r>
      <w:r w:rsidR="00DC08F1">
        <w:rPr>
          <w:rFonts w:ascii="Times New Roman" w:hAnsi="Times New Roman" w:cs="Times New Roman"/>
        </w:rPr>
        <w:t xml:space="preserve"> m</w:t>
      </w:r>
      <w:r w:rsidR="00974069">
        <w:rPr>
          <w:rFonts w:ascii="Times New Roman" w:hAnsi="Times New Roman" w:cs="Times New Roman"/>
        </w:rPr>
        <w:t>ethionine</w:t>
      </w:r>
      <w:r w:rsidR="00DC08F1">
        <w:rPr>
          <w:rFonts w:ascii="Times New Roman" w:hAnsi="Times New Roman" w:cs="Times New Roman"/>
        </w:rPr>
        <w:t xml:space="preserve"> (ZnAA+CrMet)</w:t>
      </w:r>
      <w:r w:rsidR="00BF22A5" w:rsidRPr="00974069">
        <w:rPr>
          <w:rFonts w:ascii="Times New Roman" w:hAnsi="Times New Roman" w:cs="Times New Roman"/>
        </w:rPr>
        <w:t>.</w:t>
      </w:r>
      <w:r w:rsidR="00155CF8" w:rsidRPr="00974069">
        <w:rPr>
          <w:rFonts w:ascii="Times New Roman" w:hAnsi="Times New Roman" w:cs="Times New Roman"/>
        </w:rPr>
        <w:t xml:space="preserve"> </w:t>
      </w:r>
      <w:r w:rsidR="00974069" w:rsidRPr="00974069">
        <w:rPr>
          <w:rFonts w:ascii="Times New Roman" w:hAnsi="Times New Roman" w:cs="Times New Roman"/>
        </w:rPr>
        <w:t xml:space="preserve">Live performance, </w:t>
      </w:r>
      <w:r w:rsidR="00FA6F8E" w:rsidRPr="00974069">
        <w:rPr>
          <w:rFonts w:ascii="Times New Roman" w:hAnsi="Times New Roman" w:cs="Times New Roman"/>
        </w:rPr>
        <w:t>carcasses yield</w:t>
      </w:r>
      <w:r w:rsidR="00974069" w:rsidRPr="00974069">
        <w:rPr>
          <w:rFonts w:ascii="Times New Roman" w:hAnsi="Times New Roman" w:cs="Times New Roman"/>
        </w:rPr>
        <w:t xml:space="preserve"> and blood parameters related to stress response were measured. Birds fed </w:t>
      </w:r>
      <w:r w:rsidR="00DC08F1">
        <w:rPr>
          <w:rFonts w:ascii="Times New Roman" w:hAnsi="Times New Roman" w:cs="Times New Roman"/>
        </w:rPr>
        <w:t>CrMet</w:t>
      </w:r>
      <w:r w:rsidR="00974069" w:rsidRPr="00974069">
        <w:rPr>
          <w:rFonts w:ascii="Times New Roman" w:hAnsi="Times New Roman" w:cs="Times New Roman"/>
        </w:rPr>
        <w:t xml:space="preserve"> had </w:t>
      </w:r>
      <w:r w:rsidR="006B2753">
        <w:rPr>
          <w:rFonts w:ascii="Times New Roman" w:hAnsi="Times New Roman" w:cs="Times New Roman"/>
        </w:rPr>
        <w:t>greater</w:t>
      </w:r>
      <w:r w:rsidR="00974069" w:rsidRPr="00974069">
        <w:rPr>
          <w:rFonts w:ascii="Times New Roman" w:hAnsi="Times New Roman" w:cs="Times New Roman"/>
        </w:rPr>
        <w:t xml:space="preserve"> feed intake (</w:t>
      </w:r>
      <w:r w:rsidR="00974069" w:rsidRPr="00974069">
        <w:rPr>
          <w:rFonts w:ascii="Times New Roman" w:hAnsi="Times New Roman" w:cs="Times New Roman"/>
          <w:i/>
        </w:rPr>
        <w:t>P</w:t>
      </w:r>
      <w:r w:rsidR="00974069" w:rsidRPr="00974069">
        <w:rPr>
          <w:rFonts w:ascii="Times New Roman" w:hAnsi="Times New Roman" w:cs="Times New Roman"/>
        </w:rPr>
        <w:t xml:space="preserve"> &lt; 0.01), body weight (</w:t>
      </w:r>
      <w:r w:rsidR="00974069" w:rsidRPr="00974069">
        <w:rPr>
          <w:rFonts w:ascii="Times New Roman" w:hAnsi="Times New Roman" w:cs="Times New Roman"/>
          <w:i/>
        </w:rPr>
        <w:t>P</w:t>
      </w:r>
      <w:r w:rsidR="00114F61">
        <w:rPr>
          <w:rFonts w:ascii="Times New Roman" w:hAnsi="Times New Roman" w:cs="Times New Roman"/>
        </w:rPr>
        <w:t xml:space="preserve"> &lt; 0.04), and </w:t>
      </w:r>
      <w:r w:rsidR="00974069" w:rsidRPr="00974069">
        <w:rPr>
          <w:rFonts w:ascii="Times New Roman" w:hAnsi="Times New Roman" w:cs="Times New Roman"/>
        </w:rPr>
        <w:t xml:space="preserve">breast meat </w:t>
      </w:r>
      <w:r w:rsidR="00DC08F1">
        <w:rPr>
          <w:rFonts w:ascii="Times New Roman" w:hAnsi="Times New Roman" w:cs="Times New Roman"/>
        </w:rPr>
        <w:t>yield</w:t>
      </w:r>
      <w:r w:rsidR="00974069" w:rsidRPr="00974069">
        <w:rPr>
          <w:rFonts w:ascii="Times New Roman" w:hAnsi="Times New Roman" w:cs="Times New Roman"/>
        </w:rPr>
        <w:t xml:space="preserve"> (</w:t>
      </w:r>
      <w:r w:rsidR="00974069" w:rsidRPr="00974069">
        <w:rPr>
          <w:rFonts w:ascii="Times New Roman" w:hAnsi="Times New Roman" w:cs="Times New Roman"/>
          <w:i/>
        </w:rPr>
        <w:t>P</w:t>
      </w:r>
      <w:r w:rsidR="00974069" w:rsidRPr="00974069">
        <w:rPr>
          <w:rFonts w:ascii="Times New Roman" w:hAnsi="Times New Roman" w:cs="Times New Roman"/>
        </w:rPr>
        <w:t xml:space="preserve"> &lt; 0.06) </w:t>
      </w:r>
      <w:r w:rsidR="006B2753">
        <w:rPr>
          <w:rFonts w:ascii="Times New Roman" w:hAnsi="Times New Roman" w:cs="Times New Roman"/>
        </w:rPr>
        <w:t>than</w:t>
      </w:r>
      <w:r w:rsidR="00974069" w:rsidRPr="00974069">
        <w:rPr>
          <w:rFonts w:ascii="Times New Roman" w:hAnsi="Times New Roman" w:cs="Times New Roman"/>
        </w:rPr>
        <w:t xml:space="preserve"> birds fed the Control</w:t>
      </w:r>
      <w:r w:rsidR="006B2753">
        <w:rPr>
          <w:rFonts w:ascii="Times New Roman" w:hAnsi="Times New Roman" w:cs="Times New Roman"/>
        </w:rPr>
        <w:t xml:space="preserve"> diet</w:t>
      </w:r>
      <w:r w:rsidR="00974069" w:rsidRPr="00974069">
        <w:rPr>
          <w:rFonts w:ascii="Times New Roman" w:hAnsi="Times New Roman" w:cs="Times New Roman"/>
        </w:rPr>
        <w:t>. Corticosterone levels were greater</w:t>
      </w:r>
      <w:r w:rsidR="00DC08F1">
        <w:rPr>
          <w:rFonts w:ascii="Times New Roman" w:hAnsi="Times New Roman" w:cs="Times New Roman"/>
        </w:rPr>
        <w:t xml:space="preserve"> </w:t>
      </w:r>
      <w:r w:rsidR="00DC08F1" w:rsidRPr="00974069">
        <w:rPr>
          <w:rFonts w:ascii="Times New Roman" w:hAnsi="Times New Roman" w:cs="Times New Roman"/>
        </w:rPr>
        <w:t>(</w:t>
      </w:r>
      <w:r w:rsidR="00DC08F1" w:rsidRPr="00974069">
        <w:rPr>
          <w:rFonts w:ascii="Times New Roman" w:hAnsi="Times New Roman" w:cs="Times New Roman"/>
          <w:i/>
        </w:rPr>
        <w:t>P</w:t>
      </w:r>
      <w:r w:rsidR="00DC08F1" w:rsidRPr="00974069">
        <w:rPr>
          <w:rFonts w:ascii="Times New Roman" w:hAnsi="Times New Roman" w:cs="Times New Roman"/>
        </w:rPr>
        <w:t xml:space="preserve"> &lt; 0.003)</w:t>
      </w:r>
      <w:r w:rsidR="00974069" w:rsidRPr="00974069">
        <w:rPr>
          <w:rFonts w:ascii="Times New Roman" w:hAnsi="Times New Roman" w:cs="Times New Roman"/>
        </w:rPr>
        <w:t xml:space="preserve"> in birds fed </w:t>
      </w:r>
      <w:r w:rsidR="00DC08F1">
        <w:rPr>
          <w:rFonts w:ascii="Times New Roman" w:hAnsi="Times New Roman" w:cs="Times New Roman"/>
        </w:rPr>
        <w:t>CrMet</w:t>
      </w:r>
      <w:r w:rsidR="00974069" w:rsidRPr="00974069">
        <w:rPr>
          <w:rFonts w:ascii="Times New Roman" w:hAnsi="Times New Roman" w:cs="Times New Roman"/>
        </w:rPr>
        <w:t xml:space="preserve"> than birds consuming the other treatments</w:t>
      </w:r>
      <w:r w:rsidR="00974069">
        <w:rPr>
          <w:rFonts w:ascii="Times New Roman" w:hAnsi="Times New Roman" w:cs="Times New Roman"/>
        </w:rPr>
        <w:t xml:space="preserve">. </w:t>
      </w:r>
      <w:r w:rsidR="00DC08F1">
        <w:rPr>
          <w:rFonts w:ascii="Times New Roman" w:hAnsi="Times New Roman" w:cs="Times New Roman"/>
        </w:rPr>
        <w:t>Levels of i</w:t>
      </w:r>
      <w:r w:rsidR="00974069" w:rsidRPr="00974069">
        <w:rPr>
          <w:rFonts w:ascii="Times New Roman" w:hAnsi="Times New Roman" w:cs="Times New Roman"/>
        </w:rPr>
        <w:t xml:space="preserve">mmunoglobulins, total proteins, albumin, and globulins were greater </w:t>
      </w:r>
      <w:r w:rsidR="00DC08F1" w:rsidRPr="00974069">
        <w:rPr>
          <w:rFonts w:ascii="Times New Roman" w:hAnsi="Times New Roman" w:cs="Times New Roman"/>
        </w:rPr>
        <w:t>(</w:t>
      </w:r>
      <w:r w:rsidR="00DC08F1" w:rsidRPr="00974069">
        <w:rPr>
          <w:rFonts w:ascii="Times New Roman" w:hAnsi="Times New Roman" w:cs="Times New Roman"/>
          <w:i/>
        </w:rPr>
        <w:t>P</w:t>
      </w:r>
      <w:r w:rsidR="00DC08F1" w:rsidRPr="00974069">
        <w:rPr>
          <w:rFonts w:ascii="Times New Roman" w:hAnsi="Times New Roman" w:cs="Times New Roman"/>
        </w:rPr>
        <w:t xml:space="preserve"> &lt; 0.0001) </w:t>
      </w:r>
      <w:r w:rsidR="00974069" w:rsidRPr="00974069">
        <w:rPr>
          <w:rFonts w:ascii="Times New Roman" w:hAnsi="Times New Roman" w:cs="Times New Roman"/>
        </w:rPr>
        <w:t xml:space="preserve">in birds fed </w:t>
      </w:r>
      <w:r w:rsidR="00DC08F1">
        <w:rPr>
          <w:rFonts w:ascii="Times New Roman" w:hAnsi="Times New Roman" w:cs="Times New Roman"/>
        </w:rPr>
        <w:t>ZnAA+CrMet</w:t>
      </w:r>
      <w:r w:rsidR="00974069" w:rsidRPr="00974069">
        <w:rPr>
          <w:rFonts w:ascii="Times New Roman" w:hAnsi="Times New Roman" w:cs="Times New Roman"/>
        </w:rPr>
        <w:t xml:space="preserve"> than the other two treatments.  Males fed </w:t>
      </w:r>
      <w:r w:rsidR="00DC08F1">
        <w:rPr>
          <w:rFonts w:ascii="Times New Roman" w:hAnsi="Times New Roman" w:cs="Times New Roman"/>
        </w:rPr>
        <w:t>ZnAA+CrMet</w:t>
      </w:r>
      <w:r w:rsidR="00974069" w:rsidRPr="00974069">
        <w:rPr>
          <w:rFonts w:ascii="Times New Roman" w:hAnsi="Times New Roman" w:cs="Times New Roman"/>
        </w:rPr>
        <w:t xml:space="preserve"> had greater body weights (</w:t>
      </w:r>
      <w:r w:rsidR="00974069" w:rsidRPr="00974069">
        <w:rPr>
          <w:rFonts w:ascii="Times New Roman" w:hAnsi="Times New Roman" w:cs="Times New Roman"/>
          <w:i/>
        </w:rPr>
        <w:t>P</w:t>
      </w:r>
      <w:r w:rsidR="00974069" w:rsidRPr="00974069">
        <w:rPr>
          <w:rFonts w:ascii="Times New Roman" w:hAnsi="Times New Roman" w:cs="Times New Roman"/>
        </w:rPr>
        <w:t xml:space="preserve"> &lt; 0.002) and </w:t>
      </w:r>
      <w:r w:rsidR="00DC08F1">
        <w:rPr>
          <w:rFonts w:ascii="Times New Roman" w:hAnsi="Times New Roman" w:cs="Times New Roman"/>
        </w:rPr>
        <w:t>improved</w:t>
      </w:r>
      <w:r w:rsidR="00974069" w:rsidRPr="00974069">
        <w:rPr>
          <w:rFonts w:ascii="Times New Roman" w:hAnsi="Times New Roman" w:cs="Times New Roman"/>
        </w:rPr>
        <w:t xml:space="preserve"> adjusted feed conversion rates (</w:t>
      </w:r>
      <w:r w:rsidR="00974069" w:rsidRPr="00974069">
        <w:rPr>
          <w:rFonts w:ascii="Times New Roman" w:hAnsi="Times New Roman" w:cs="Times New Roman"/>
          <w:i/>
        </w:rPr>
        <w:t>P</w:t>
      </w:r>
      <w:r w:rsidR="00974069" w:rsidRPr="00974069">
        <w:rPr>
          <w:rFonts w:ascii="Times New Roman" w:hAnsi="Times New Roman" w:cs="Times New Roman"/>
        </w:rPr>
        <w:t xml:space="preserve"> &lt; 0.06) than males fed </w:t>
      </w:r>
      <w:r w:rsidR="00DC08F1">
        <w:rPr>
          <w:rFonts w:ascii="Times New Roman" w:hAnsi="Times New Roman" w:cs="Times New Roman"/>
        </w:rPr>
        <w:t xml:space="preserve">the </w:t>
      </w:r>
      <w:r w:rsidR="00974069" w:rsidRPr="00974069">
        <w:rPr>
          <w:rFonts w:ascii="Times New Roman" w:hAnsi="Times New Roman" w:cs="Times New Roman"/>
        </w:rPr>
        <w:t>Control</w:t>
      </w:r>
      <w:r w:rsidR="006B2753">
        <w:rPr>
          <w:rFonts w:ascii="Times New Roman" w:hAnsi="Times New Roman" w:cs="Times New Roman"/>
        </w:rPr>
        <w:t xml:space="preserve"> diet</w:t>
      </w:r>
      <w:r w:rsidR="00974069" w:rsidRPr="00974069">
        <w:rPr>
          <w:rFonts w:ascii="Times New Roman" w:hAnsi="Times New Roman" w:cs="Times New Roman"/>
        </w:rPr>
        <w:t xml:space="preserve">. Carcass yield by females fed </w:t>
      </w:r>
      <w:r w:rsidR="00DC08F1">
        <w:rPr>
          <w:rFonts w:ascii="Times New Roman" w:hAnsi="Times New Roman" w:cs="Times New Roman"/>
        </w:rPr>
        <w:t>ZnAA+CrMet</w:t>
      </w:r>
      <w:r w:rsidR="00974069" w:rsidRPr="00974069">
        <w:rPr>
          <w:rFonts w:ascii="Times New Roman" w:hAnsi="Times New Roman" w:cs="Times New Roman"/>
        </w:rPr>
        <w:t xml:space="preserve"> was greater (</w:t>
      </w:r>
      <w:r w:rsidR="00974069" w:rsidRPr="00974069">
        <w:rPr>
          <w:rFonts w:ascii="Times New Roman" w:hAnsi="Times New Roman" w:cs="Times New Roman"/>
          <w:i/>
        </w:rPr>
        <w:t>P</w:t>
      </w:r>
      <w:r w:rsidR="00974069" w:rsidRPr="00974069">
        <w:rPr>
          <w:rFonts w:ascii="Times New Roman" w:hAnsi="Times New Roman" w:cs="Times New Roman"/>
        </w:rPr>
        <w:t xml:space="preserve"> &lt; 0.07) </w:t>
      </w:r>
      <w:r w:rsidR="006B2753">
        <w:rPr>
          <w:rFonts w:ascii="Times New Roman" w:hAnsi="Times New Roman" w:cs="Times New Roman"/>
        </w:rPr>
        <w:t>than</w:t>
      </w:r>
      <w:r w:rsidR="00974069" w:rsidRPr="00974069">
        <w:rPr>
          <w:rFonts w:ascii="Times New Roman" w:hAnsi="Times New Roman" w:cs="Times New Roman"/>
        </w:rPr>
        <w:t xml:space="preserve"> bird</w:t>
      </w:r>
      <w:r w:rsidR="00FA6F8E">
        <w:rPr>
          <w:rFonts w:ascii="Times New Roman" w:hAnsi="Times New Roman" w:cs="Times New Roman"/>
        </w:rPr>
        <w:t xml:space="preserve">s fed the other two treatments. </w:t>
      </w:r>
      <w:bookmarkStart w:id="2" w:name="_GoBack"/>
      <w:bookmarkEnd w:id="2"/>
    </w:p>
    <w:p w14:paraId="372D7137" w14:textId="77777777" w:rsidR="00A95C99" w:rsidRDefault="00A95C99" w:rsidP="00AF358B">
      <w:pPr>
        <w:rPr>
          <w:rFonts w:ascii="Times New Roman" w:hAnsi="Times New Roman" w:cs="Times New Roman"/>
        </w:rPr>
      </w:pPr>
    </w:p>
    <w:p w14:paraId="655D1B9A" w14:textId="3938CEFE" w:rsidR="00A95C99" w:rsidRPr="00974069" w:rsidRDefault="00A95C99" w:rsidP="00AF3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Words: Heat Stress, Zinc, Chrom</w:t>
      </w:r>
      <w:r w:rsidR="00453C3E">
        <w:rPr>
          <w:rFonts w:ascii="Times New Roman" w:hAnsi="Times New Roman" w:cs="Times New Roman"/>
        </w:rPr>
        <w:t>ium</w:t>
      </w:r>
    </w:p>
    <w:sectPr w:rsidR="00A95C99" w:rsidRPr="00974069" w:rsidSect="00183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VE, Allison">
    <w15:presenceInfo w15:providerId="AD" w15:userId="S-1-5-21-27337862-505436680-1714775081-38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8B"/>
    <w:rsid w:val="00114F61"/>
    <w:rsid w:val="00136271"/>
    <w:rsid w:val="001429AB"/>
    <w:rsid w:val="00155CF8"/>
    <w:rsid w:val="0018378C"/>
    <w:rsid w:val="001D5170"/>
    <w:rsid w:val="0043044F"/>
    <w:rsid w:val="0045291A"/>
    <w:rsid w:val="00453C3E"/>
    <w:rsid w:val="004D2D4E"/>
    <w:rsid w:val="0055339A"/>
    <w:rsid w:val="005F65FB"/>
    <w:rsid w:val="006B2753"/>
    <w:rsid w:val="006E0A80"/>
    <w:rsid w:val="007D3E33"/>
    <w:rsid w:val="008C7398"/>
    <w:rsid w:val="008E7139"/>
    <w:rsid w:val="00974069"/>
    <w:rsid w:val="00A95C99"/>
    <w:rsid w:val="00AF358B"/>
    <w:rsid w:val="00BF22A5"/>
    <w:rsid w:val="00DC08F1"/>
    <w:rsid w:val="00E41B5D"/>
    <w:rsid w:val="00FA2586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E9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358B"/>
  </w:style>
  <w:style w:type="paragraph" w:styleId="BalloonText">
    <w:name w:val="Balloon Text"/>
    <w:basedOn w:val="Normal"/>
    <w:link w:val="BalloonTextChar"/>
    <w:uiPriority w:val="99"/>
    <w:semiHidden/>
    <w:unhideWhenUsed/>
    <w:rsid w:val="004529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1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3E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358B"/>
  </w:style>
  <w:style w:type="paragraph" w:styleId="BalloonText">
    <w:name w:val="Balloon Text"/>
    <w:basedOn w:val="Normal"/>
    <w:link w:val="BalloonTextChar"/>
    <w:uiPriority w:val="99"/>
    <w:semiHidden/>
    <w:unhideWhenUsed/>
    <w:rsid w:val="004529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1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1464</Characters>
  <Application>Microsoft Macintosh Word</Application>
  <DocSecurity>0</DocSecurity>
  <Lines>26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Zinpro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Fireman</dc:creator>
  <cp:keywords/>
  <dc:description/>
  <cp:lastModifiedBy>Alba Fireman</cp:lastModifiedBy>
  <cp:revision>4</cp:revision>
  <cp:lastPrinted>2017-09-25T20:48:00Z</cp:lastPrinted>
  <dcterms:created xsi:type="dcterms:W3CDTF">2017-10-06T16:47:00Z</dcterms:created>
  <dcterms:modified xsi:type="dcterms:W3CDTF">2017-10-16T13:58:00Z</dcterms:modified>
</cp:coreProperties>
</file>